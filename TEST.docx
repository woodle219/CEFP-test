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33B2" w14:textId="77777777" w:rsidR="00535C15" w:rsidDel="00907B90" w:rsidRDefault="000930C9">
      <w:pPr>
        <w:rPr>
          <w:del w:id="0" w:author="Kathryne Sparks Woodle" w:date="2019-06-11T16:39:00Z"/>
        </w:rPr>
      </w:pPr>
      <w:bookmarkStart w:id="1" w:name="_GoBack"/>
      <w:bookmarkEnd w:id="1"/>
      <w:del w:id="2" w:author="Kathryne Sparks Woodle" w:date="2019-06-11T16:39:00Z">
        <w:r w:rsidDel="00907B90">
          <w:delText>TEST</w:delText>
        </w:r>
      </w:del>
    </w:p>
    <w:p w14:paraId="660236B6" w14:textId="77777777" w:rsidR="000930C9" w:rsidRDefault="000930C9">
      <w:del w:id="3" w:author="Kathryne Sparks Woodle" w:date="2019-06-11T16:37:00Z">
        <w:r w:rsidDel="000930C9">
          <w:delText>TEST</w:delText>
        </w:r>
      </w:del>
      <w:r>
        <w:br/>
        <w:t>TEST</w:t>
      </w:r>
    </w:p>
    <w:sectPr w:rsidR="000930C9" w:rsidSect="00C4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ryne Sparks Woodle">
    <w15:presenceInfo w15:providerId="AD" w15:userId="S::woodle@aps.org::119dcbf9-64a7-47d7-ae13-ed56558a34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C9"/>
    <w:rsid w:val="000930C9"/>
    <w:rsid w:val="00535C15"/>
    <w:rsid w:val="008049E6"/>
    <w:rsid w:val="00907B90"/>
    <w:rsid w:val="00B8544E"/>
    <w:rsid w:val="00C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413E"/>
  <w15:chartTrackingRefBased/>
  <w15:docId w15:val="{34FD5558-03C2-A04E-9ABF-9629122F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0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Kathryne Sparks Woodle</dc:creator>
  <cp:keywords/>
  <dc:description/>
  <cp:lastModifiedBy>Kathryne Sparks Woodle</cp:lastModifiedBy>
  <cp:revision>2</cp:revision>
  <dcterms:created xsi:type="dcterms:W3CDTF">2019-06-11T20:37:00Z</dcterms:created>
  <dcterms:modified xsi:type="dcterms:W3CDTF">2019-06-11T20:39:00Z</dcterms:modified>
</cp:coreProperties>
</file>